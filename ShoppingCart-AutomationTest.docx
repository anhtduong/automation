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1336693"/>
        <w:docPartObj>
          <w:docPartGallery w:val="Cover Pages"/>
          <w:docPartUnique/>
        </w:docPartObj>
      </w:sdtPr>
      <w:sdtEndPr>
        <w:rPr>
          <w:sz w:val="48"/>
          <w:szCs w:val="48"/>
        </w:rPr>
      </w:sdtEndPr>
      <w:sdtContent>
        <w:p w14:paraId="3616D641" w14:textId="62699E9B" w:rsidR="000825BB" w:rsidRDefault="000825B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0825BB" w14:paraId="4B109028" w14:textId="77777777">
            <w:sdt>
              <w:sdtPr>
                <w:rPr>
                  <w:color w:val="2F5496" w:themeColor="accent1" w:themeShade="BF"/>
                  <w:sz w:val="24"/>
                  <w:szCs w:val="24"/>
                </w:rPr>
                <w:alias w:val="Company"/>
                <w:id w:val="13406915"/>
                <w:placeholder>
                  <w:docPart w:val="8894096F5CAA48DBAB82306EAA0DABD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265827" w14:textId="3EDA3A39" w:rsidR="000825BB" w:rsidRDefault="000825BB">
                    <w:pPr>
                      <w:pStyle w:val="NoSpacing"/>
                      <w:rPr>
                        <w:color w:val="2F5496" w:themeColor="accent1" w:themeShade="BF"/>
                        <w:sz w:val="24"/>
                      </w:rPr>
                    </w:pPr>
                    <w:r>
                      <w:rPr>
                        <w:color w:val="2F5496" w:themeColor="accent1" w:themeShade="BF"/>
                        <w:sz w:val="24"/>
                        <w:szCs w:val="24"/>
                      </w:rPr>
                      <w:t>DXC Technology</w:t>
                    </w:r>
                  </w:p>
                </w:tc>
              </w:sdtContent>
            </w:sdt>
          </w:tr>
          <w:tr w:rsidR="000825BB" w14:paraId="5806CE2A" w14:textId="77777777">
            <w:tc>
              <w:tcPr>
                <w:tcW w:w="7672" w:type="dxa"/>
              </w:tcPr>
              <w:sdt>
                <w:sdtPr>
                  <w:rPr>
                    <w:sz w:val="56"/>
                    <w:szCs w:val="56"/>
                  </w:rPr>
                  <w:alias w:val="Title"/>
                  <w:id w:val="13406919"/>
                  <w:placeholder>
                    <w:docPart w:val="48466F7C868A4BB18BF7FEE622BBB462"/>
                  </w:placeholder>
                  <w:dataBinding w:prefixMappings="xmlns:ns0='http://schemas.openxmlformats.org/package/2006/metadata/core-properties' xmlns:ns1='http://purl.org/dc/elements/1.1/'" w:xpath="/ns0:coreProperties[1]/ns1:title[1]" w:storeItemID="{6C3C8BC8-F283-45AE-878A-BAB7291924A1}"/>
                  <w:text/>
                </w:sdtPr>
                <w:sdtEndPr/>
                <w:sdtContent>
                  <w:p w14:paraId="55772D04" w14:textId="0E9B49EF" w:rsidR="000825BB" w:rsidRDefault="00D61D5B">
                    <w:pPr>
                      <w:pStyle w:val="NoSpacing"/>
                      <w:spacing w:line="216" w:lineRule="auto"/>
                      <w:rPr>
                        <w:rFonts w:asciiTheme="majorHAnsi" w:eastAsiaTheme="majorEastAsia" w:hAnsiTheme="majorHAnsi" w:cstheme="majorBidi"/>
                        <w:color w:val="4472C4" w:themeColor="accent1"/>
                        <w:sz w:val="88"/>
                        <w:szCs w:val="88"/>
                      </w:rPr>
                    </w:pPr>
                    <w:r>
                      <w:rPr>
                        <w:sz w:val="56"/>
                        <w:szCs w:val="56"/>
                      </w:rPr>
                      <w:t>e-Commercial Shopping Automation Test</w:t>
                    </w:r>
                  </w:p>
                </w:sdtContent>
              </w:sdt>
            </w:tc>
          </w:tr>
          <w:tr w:rsidR="000825BB" w14:paraId="1FD3AA08" w14:textId="77777777">
            <w:sdt>
              <w:sdtPr>
                <w:rPr>
                  <w:color w:val="2F5496" w:themeColor="accent1" w:themeShade="BF"/>
                  <w:sz w:val="24"/>
                  <w:szCs w:val="24"/>
                </w:rPr>
                <w:alias w:val="Subtitle"/>
                <w:id w:val="13406923"/>
                <w:placeholder>
                  <w:docPart w:val="489473B91881433787F0644A5BAEA6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82007B0" w14:textId="562C0AA4" w:rsidR="000825BB" w:rsidRDefault="000825BB">
                    <w:pPr>
                      <w:pStyle w:val="NoSpacing"/>
                      <w:rPr>
                        <w:color w:val="2F5496" w:themeColor="accent1" w:themeShade="BF"/>
                        <w:sz w:val="24"/>
                      </w:rPr>
                    </w:pPr>
                    <w:r>
                      <w:rPr>
                        <w:color w:val="2F5496" w:themeColor="accent1" w:themeShade="BF"/>
                        <w:sz w:val="24"/>
                        <w:szCs w:val="24"/>
                      </w:rPr>
                      <w:t>Version: 0.1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825BB" w14:paraId="3677AF6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917DBBB9D0344F089D0D87097DEBB2B"/>
                  </w:placeholder>
                  <w:dataBinding w:prefixMappings="xmlns:ns0='http://schemas.openxmlformats.org/package/2006/metadata/core-properties' xmlns:ns1='http://purl.org/dc/elements/1.1/'" w:xpath="/ns0:coreProperties[1]/ns1:creator[1]" w:storeItemID="{6C3C8BC8-F283-45AE-878A-BAB7291924A1}"/>
                  <w:text/>
                </w:sdtPr>
                <w:sdtEndPr/>
                <w:sdtContent>
                  <w:p w14:paraId="162EA623" w14:textId="78F6C56A" w:rsidR="000825BB" w:rsidRDefault="000825BB">
                    <w:pPr>
                      <w:pStyle w:val="NoSpacing"/>
                      <w:rPr>
                        <w:color w:val="4472C4" w:themeColor="accent1"/>
                        <w:sz w:val="28"/>
                        <w:szCs w:val="28"/>
                      </w:rPr>
                    </w:pPr>
                    <w:r>
                      <w:rPr>
                        <w:color w:val="4472C4" w:themeColor="accent1"/>
                        <w:sz w:val="28"/>
                        <w:szCs w:val="28"/>
                      </w:rPr>
                      <w:t>Anh Duong</w:t>
                    </w:r>
                  </w:p>
                </w:sdtContent>
              </w:sdt>
              <w:sdt>
                <w:sdtPr>
                  <w:rPr>
                    <w:color w:val="4472C4" w:themeColor="accent1"/>
                    <w:sz w:val="28"/>
                    <w:szCs w:val="28"/>
                  </w:rPr>
                  <w:alias w:val="Date"/>
                  <w:tag w:val="Date"/>
                  <w:id w:val="13406932"/>
                  <w:placeholder>
                    <w:docPart w:val="66A5C73104044115BECB82BC483A1CB9"/>
                  </w:placeholder>
                  <w:dataBinding w:prefixMappings="xmlns:ns0='http://schemas.microsoft.com/office/2006/coverPageProps'" w:xpath="/ns0:CoverPageProperties[1]/ns0:PublishDate[1]" w:storeItemID="{55AF091B-3C7A-41E3-B477-F2FDAA23CFDA}"/>
                  <w:date w:fullDate="2018-07-11T00:00:00Z">
                    <w:dateFormat w:val="M-d-yyyy"/>
                    <w:lid w:val="en-US"/>
                    <w:storeMappedDataAs w:val="dateTime"/>
                    <w:calendar w:val="gregorian"/>
                  </w:date>
                </w:sdtPr>
                <w:sdtEndPr/>
                <w:sdtContent>
                  <w:p w14:paraId="16A84D28" w14:textId="4381917D" w:rsidR="000825BB" w:rsidRDefault="000646D9">
                    <w:pPr>
                      <w:pStyle w:val="NoSpacing"/>
                      <w:rPr>
                        <w:color w:val="4472C4" w:themeColor="accent1"/>
                        <w:sz w:val="28"/>
                        <w:szCs w:val="28"/>
                      </w:rPr>
                    </w:pPr>
                    <w:r>
                      <w:rPr>
                        <w:color w:val="4472C4" w:themeColor="accent1"/>
                        <w:sz w:val="28"/>
                        <w:szCs w:val="28"/>
                      </w:rPr>
                      <w:t>7-11-2018</w:t>
                    </w:r>
                  </w:p>
                </w:sdtContent>
              </w:sdt>
              <w:p w14:paraId="51A4B319" w14:textId="77777777" w:rsidR="000825BB" w:rsidRDefault="000825BB">
                <w:pPr>
                  <w:pStyle w:val="NoSpacing"/>
                  <w:rPr>
                    <w:color w:val="4472C4" w:themeColor="accent1"/>
                  </w:rPr>
                </w:pPr>
              </w:p>
            </w:tc>
          </w:tr>
        </w:tbl>
        <w:p w14:paraId="65734CFB" w14:textId="77777777" w:rsidR="000825BB" w:rsidRDefault="00227E67" w:rsidP="000825BB">
          <w:pPr>
            <w:rPr>
              <w:sz w:val="48"/>
              <w:szCs w:val="48"/>
            </w:rPr>
          </w:pPr>
        </w:p>
      </w:sdtContent>
    </w:sdt>
    <w:p w14:paraId="194374A9" w14:textId="46B53B03" w:rsidR="00B33F73" w:rsidRPr="00656832" w:rsidRDefault="000825BB" w:rsidP="00656832">
      <w:pPr>
        <w:rPr>
          <w:rFonts w:asciiTheme="majorHAnsi" w:eastAsiaTheme="majorEastAsia" w:hAnsiTheme="majorHAnsi" w:cstheme="majorBidi"/>
          <w:color w:val="2F5496" w:themeColor="accent1" w:themeShade="BF"/>
          <w:sz w:val="32"/>
          <w:szCs w:val="32"/>
        </w:rPr>
      </w:pPr>
      <w:r>
        <w:br w:type="page"/>
      </w:r>
    </w:p>
    <w:p w14:paraId="5977FB04" w14:textId="3C58CC15" w:rsidR="000646D9" w:rsidRDefault="000646D9" w:rsidP="000646D9">
      <w:pPr>
        <w:pStyle w:val="Heading1"/>
      </w:pPr>
      <w:r>
        <w:lastRenderedPageBreak/>
        <w:t>Business Objectives</w:t>
      </w:r>
    </w:p>
    <w:p w14:paraId="3AA6FC5D" w14:textId="77777777" w:rsidR="00B205C4" w:rsidRDefault="00B205C4" w:rsidP="000646D9"/>
    <w:p w14:paraId="74E41ECF" w14:textId="7E987AAB" w:rsidR="000646D9" w:rsidRPr="00B205C4" w:rsidRDefault="000646D9" w:rsidP="000646D9">
      <w:r w:rsidRPr="00B205C4">
        <w:t xml:space="preserve">Automation of </w:t>
      </w:r>
      <w:r w:rsidR="00B205C4" w:rsidRPr="00B205C4">
        <w:t xml:space="preserve">e-commerce Shopping web site </w:t>
      </w:r>
      <w:hyperlink r:id="rId8" w:history="1">
        <w:r w:rsidR="00B205C4" w:rsidRPr="00B205C4">
          <w:rPr>
            <w:rStyle w:val="Hyperlink"/>
          </w:rPr>
          <w:t>http://automationpractice.com/index.php</w:t>
        </w:r>
      </w:hyperlink>
    </w:p>
    <w:p w14:paraId="5F5F86B9" w14:textId="75AC5077" w:rsidR="00B33F73" w:rsidRDefault="00B33F73" w:rsidP="00B33F73">
      <w:pPr>
        <w:pStyle w:val="Heading1"/>
      </w:pPr>
      <w:bookmarkStart w:id="0" w:name="_Hlk519845310"/>
      <w:r>
        <w:t>Scenarios</w:t>
      </w:r>
    </w:p>
    <w:p w14:paraId="3A961C41" w14:textId="59B2317C" w:rsidR="00B33F73" w:rsidRDefault="00B33F73" w:rsidP="00B33F73">
      <w:pPr>
        <w:pStyle w:val="ListParagraph"/>
        <w:numPr>
          <w:ilvl w:val="0"/>
          <w:numId w:val="3"/>
        </w:numPr>
      </w:pPr>
      <w:r>
        <w:t xml:space="preserve">Scenario1: Create </w:t>
      </w:r>
      <w:r w:rsidR="000646D9">
        <w:t>account with</w:t>
      </w:r>
      <w:r>
        <w:t xml:space="preserve"> valid data</w:t>
      </w:r>
    </w:p>
    <w:p w14:paraId="00AB2B4D" w14:textId="651FAA6E" w:rsidR="00B33F73" w:rsidRDefault="00B33F73" w:rsidP="00B33F73">
      <w:pPr>
        <w:pStyle w:val="ListParagraph"/>
        <w:numPr>
          <w:ilvl w:val="0"/>
          <w:numId w:val="3"/>
        </w:numPr>
      </w:pPr>
      <w:r>
        <w:t>Scenario2: Create account with invalid data</w:t>
      </w:r>
    </w:p>
    <w:p w14:paraId="2BC6C4F4" w14:textId="6F0BBFE5" w:rsidR="00B33F73" w:rsidRDefault="00B33F73" w:rsidP="00B33F73">
      <w:pPr>
        <w:pStyle w:val="ListParagraph"/>
        <w:numPr>
          <w:ilvl w:val="0"/>
          <w:numId w:val="3"/>
        </w:numPr>
      </w:pPr>
      <w:r>
        <w:t>Scenario3: Sign-in with valid data</w:t>
      </w:r>
    </w:p>
    <w:p w14:paraId="37730A30" w14:textId="2E6638BD" w:rsidR="00B33F73" w:rsidRDefault="00B33F73" w:rsidP="00B33F73">
      <w:pPr>
        <w:pStyle w:val="ListParagraph"/>
        <w:numPr>
          <w:ilvl w:val="0"/>
          <w:numId w:val="3"/>
        </w:numPr>
      </w:pPr>
      <w:r>
        <w:t>Scenario4: Sign-in with invalid data</w:t>
      </w:r>
    </w:p>
    <w:p w14:paraId="037E883B" w14:textId="3EEFC572" w:rsidR="00B33F73" w:rsidRDefault="00B33F73" w:rsidP="00B33F73">
      <w:pPr>
        <w:pStyle w:val="ListParagraph"/>
        <w:numPr>
          <w:ilvl w:val="0"/>
          <w:numId w:val="3"/>
        </w:numPr>
      </w:pPr>
      <w:r>
        <w:t xml:space="preserve">Scenario5: Shopping Cart </w:t>
      </w:r>
    </w:p>
    <w:p w14:paraId="283CECC4" w14:textId="4FA774D8" w:rsidR="00B33F73" w:rsidRDefault="00B33F73" w:rsidP="00B33F73">
      <w:pPr>
        <w:pStyle w:val="ListParagraph"/>
        <w:numPr>
          <w:ilvl w:val="0"/>
          <w:numId w:val="3"/>
        </w:numPr>
      </w:pPr>
      <w:r>
        <w:t>Scenario6: Basic search</w:t>
      </w:r>
    </w:p>
    <w:p w14:paraId="6E97CD74" w14:textId="37E317F4" w:rsidR="00B33F73" w:rsidRDefault="00B33F73" w:rsidP="00B33F73">
      <w:pPr>
        <w:pStyle w:val="ListParagraph"/>
        <w:numPr>
          <w:ilvl w:val="0"/>
          <w:numId w:val="3"/>
        </w:numPr>
      </w:pPr>
      <w:r>
        <w:t>Scenario7: Advanced search</w:t>
      </w:r>
    </w:p>
    <w:p w14:paraId="2D899DE0" w14:textId="3208C68A" w:rsidR="00B33F73" w:rsidRDefault="0078761C" w:rsidP="00B33F73">
      <w:pPr>
        <w:pStyle w:val="Heading1"/>
      </w:pPr>
      <w:r>
        <w:t>Activities &amp; Timeline</w:t>
      </w:r>
    </w:p>
    <w:tbl>
      <w:tblPr>
        <w:tblStyle w:val="TableGrid"/>
        <w:tblW w:w="9493" w:type="dxa"/>
        <w:tblLook w:val="04A0" w:firstRow="1" w:lastRow="0" w:firstColumn="1" w:lastColumn="0" w:noHBand="0" w:noVBand="1"/>
      </w:tblPr>
      <w:tblGrid>
        <w:gridCol w:w="4390"/>
        <w:gridCol w:w="2126"/>
        <w:gridCol w:w="2977"/>
      </w:tblGrid>
      <w:tr w:rsidR="0078761C" w14:paraId="19B79913" w14:textId="1E6BE990" w:rsidTr="0078761C">
        <w:tc>
          <w:tcPr>
            <w:tcW w:w="4390" w:type="dxa"/>
          </w:tcPr>
          <w:p w14:paraId="6405B72B" w14:textId="30BC47DD" w:rsidR="0078761C" w:rsidRPr="00B33F73" w:rsidRDefault="0078761C" w:rsidP="00B33F73">
            <w:pPr>
              <w:jc w:val="center"/>
              <w:rPr>
                <w:b/>
              </w:rPr>
            </w:pPr>
            <w:r w:rsidRPr="00B33F73">
              <w:rPr>
                <w:b/>
              </w:rPr>
              <w:t>Activities</w:t>
            </w:r>
          </w:p>
        </w:tc>
        <w:tc>
          <w:tcPr>
            <w:tcW w:w="2126" w:type="dxa"/>
          </w:tcPr>
          <w:p w14:paraId="4A50D2E6" w14:textId="4567EBB3" w:rsidR="0078761C" w:rsidRPr="00B33F73" w:rsidRDefault="0078761C" w:rsidP="00B33F73">
            <w:pPr>
              <w:jc w:val="center"/>
              <w:rPr>
                <w:b/>
              </w:rPr>
            </w:pPr>
            <w:r w:rsidRPr="00B33F73">
              <w:rPr>
                <w:b/>
              </w:rPr>
              <w:t>Status</w:t>
            </w:r>
          </w:p>
        </w:tc>
        <w:tc>
          <w:tcPr>
            <w:tcW w:w="2977" w:type="dxa"/>
          </w:tcPr>
          <w:p w14:paraId="37A18E6E" w14:textId="6658AE7C" w:rsidR="0078761C" w:rsidRPr="00B33F73" w:rsidRDefault="0078761C" w:rsidP="00B33F73">
            <w:pPr>
              <w:jc w:val="center"/>
              <w:rPr>
                <w:b/>
              </w:rPr>
            </w:pPr>
            <w:r>
              <w:rPr>
                <w:b/>
              </w:rPr>
              <w:t>Due Date</w:t>
            </w:r>
          </w:p>
        </w:tc>
      </w:tr>
      <w:tr w:rsidR="0078761C" w14:paraId="322B764A" w14:textId="7307461F" w:rsidTr="0078761C">
        <w:tc>
          <w:tcPr>
            <w:tcW w:w="4390" w:type="dxa"/>
          </w:tcPr>
          <w:p w14:paraId="33782760" w14:textId="5BB7D8D7" w:rsidR="0078761C" w:rsidRDefault="0078761C" w:rsidP="00B33F73">
            <w:r>
              <w:t>Develop automation test framework</w:t>
            </w:r>
          </w:p>
        </w:tc>
        <w:tc>
          <w:tcPr>
            <w:tcW w:w="2126" w:type="dxa"/>
          </w:tcPr>
          <w:p w14:paraId="238B4D91" w14:textId="19E16AE5" w:rsidR="0078761C" w:rsidRDefault="0078761C" w:rsidP="00B33F73">
            <w:r>
              <w:t>Completed</w:t>
            </w:r>
          </w:p>
        </w:tc>
        <w:tc>
          <w:tcPr>
            <w:tcW w:w="2977" w:type="dxa"/>
          </w:tcPr>
          <w:p w14:paraId="338AB262" w14:textId="33B8F679" w:rsidR="0078761C" w:rsidRDefault="0078761C" w:rsidP="00B33F73">
            <w:r>
              <w:t>5-Jul-2018</w:t>
            </w:r>
          </w:p>
        </w:tc>
      </w:tr>
      <w:tr w:rsidR="0078761C" w14:paraId="2CF90052" w14:textId="7413FFE5" w:rsidTr="0078761C">
        <w:tc>
          <w:tcPr>
            <w:tcW w:w="4390" w:type="dxa"/>
          </w:tcPr>
          <w:p w14:paraId="4865BAB7" w14:textId="5431C2B7" w:rsidR="0078761C" w:rsidRDefault="0078761C" w:rsidP="00B33F73">
            <w:r>
              <w:t>Enhance automation test framework</w:t>
            </w:r>
          </w:p>
        </w:tc>
        <w:tc>
          <w:tcPr>
            <w:tcW w:w="2126" w:type="dxa"/>
          </w:tcPr>
          <w:p w14:paraId="01B8E36A" w14:textId="608CC7C4" w:rsidR="0078761C" w:rsidRDefault="0078761C" w:rsidP="00B33F73">
            <w:del w:id="1" w:author="Anh Duong" w:date="2018-07-20T10:16:00Z">
              <w:r w:rsidDel="00D61D5B">
                <w:delText>Not-started</w:delText>
              </w:r>
            </w:del>
            <w:ins w:id="2" w:author="Anh Duong" w:date="2018-07-20T10:16:00Z">
              <w:r w:rsidR="00D61D5B">
                <w:t>In-progress</w:t>
              </w:r>
            </w:ins>
          </w:p>
        </w:tc>
        <w:tc>
          <w:tcPr>
            <w:tcW w:w="2977" w:type="dxa"/>
          </w:tcPr>
          <w:p w14:paraId="352ECE73" w14:textId="45A82091" w:rsidR="0078761C" w:rsidRDefault="0078761C" w:rsidP="00B33F73">
            <w:del w:id="3" w:author="Anh Duong" w:date="2018-07-20T10:18:00Z">
              <w:r w:rsidDel="00D61D5B">
                <w:delText>30-Jul-2018</w:delText>
              </w:r>
            </w:del>
            <w:ins w:id="4" w:author="Anh Duong" w:date="2018-07-20T10:18:00Z">
              <w:r w:rsidR="00D61D5B">
                <w:t>TBD</w:t>
              </w:r>
            </w:ins>
          </w:p>
        </w:tc>
      </w:tr>
      <w:tr w:rsidR="0078761C" w14:paraId="22F4E28E" w14:textId="2731F07F" w:rsidTr="0078761C">
        <w:tc>
          <w:tcPr>
            <w:tcW w:w="4390" w:type="dxa"/>
          </w:tcPr>
          <w:p w14:paraId="678E2713" w14:textId="15ABBC7C" w:rsidR="0078761C" w:rsidRDefault="0078761C" w:rsidP="00B33F73">
            <w:r>
              <w:t>Develop &amp; execute scenario1</w:t>
            </w:r>
          </w:p>
        </w:tc>
        <w:tc>
          <w:tcPr>
            <w:tcW w:w="2126" w:type="dxa"/>
          </w:tcPr>
          <w:p w14:paraId="537DFA37" w14:textId="41AFB280" w:rsidR="0078761C" w:rsidRDefault="0078761C" w:rsidP="00B33F73">
            <w:del w:id="5" w:author="Anh Duong" w:date="2018-07-20T10:16:00Z">
              <w:r w:rsidDel="00D61D5B">
                <w:delText>In-progress</w:delText>
              </w:r>
            </w:del>
            <w:ins w:id="6" w:author="Anh Duong" w:date="2018-07-20T10:16:00Z">
              <w:r w:rsidR="00D61D5B">
                <w:t>Completed</w:t>
              </w:r>
            </w:ins>
          </w:p>
        </w:tc>
        <w:tc>
          <w:tcPr>
            <w:tcW w:w="2977" w:type="dxa"/>
          </w:tcPr>
          <w:p w14:paraId="6B98FA01" w14:textId="574054F0" w:rsidR="0078761C" w:rsidRDefault="0078761C" w:rsidP="00B33F73">
            <w:r>
              <w:t>13-Jul-2018</w:t>
            </w:r>
          </w:p>
        </w:tc>
      </w:tr>
      <w:tr w:rsidR="0078761C" w14:paraId="2BCD7909" w14:textId="60B00DBF" w:rsidTr="0078761C">
        <w:tc>
          <w:tcPr>
            <w:tcW w:w="4390" w:type="dxa"/>
          </w:tcPr>
          <w:p w14:paraId="27A41B82" w14:textId="16084801" w:rsidR="0078761C" w:rsidRDefault="0078761C" w:rsidP="00B33F73">
            <w:r w:rsidRPr="002E4C3F">
              <w:t>Develop &amp; execute scenario</w:t>
            </w:r>
            <w:r>
              <w:t>2</w:t>
            </w:r>
          </w:p>
        </w:tc>
        <w:tc>
          <w:tcPr>
            <w:tcW w:w="2126" w:type="dxa"/>
          </w:tcPr>
          <w:p w14:paraId="5DC00D5C" w14:textId="39FB0CB1" w:rsidR="0078761C" w:rsidRDefault="0078761C" w:rsidP="00B33F73">
            <w:del w:id="7" w:author="Anh Duong" w:date="2018-07-20T10:16:00Z">
              <w:r w:rsidDel="00D61D5B">
                <w:delText>In-progress</w:delText>
              </w:r>
            </w:del>
            <w:ins w:id="8" w:author="Anh Duong" w:date="2018-07-20T10:16:00Z">
              <w:r w:rsidR="00D61D5B">
                <w:t>Completed</w:t>
              </w:r>
            </w:ins>
          </w:p>
        </w:tc>
        <w:tc>
          <w:tcPr>
            <w:tcW w:w="2977" w:type="dxa"/>
          </w:tcPr>
          <w:p w14:paraId="4F9599F6" w14:textId="394D43B0" w:rsidR="0078761C" w:rsidRDefault="0078761C" w:rsidP="00B33F73">
            <w:r>
              <w:t>13-Jul-2018</w:t>
            </w:r>
          </w:p>
        </w:tc>
      </w:tr>
      <w:tr w:rsidR="0078761C" w14:paraId="307B5F49" w14:textId="3C0E9D48" w:rsidTr="0078761C">
        <w:tc>
          <w:tcPr>
            <w:tcW w:w="4390" w:type="dxa"/>
          </w:tcPr>
          <w:p w14:paraId="2E42C400" w14:textId="2A95698A" w:rsidR="0078761C" w:rsidRDefault="0078761C" w:rsidP="00B33F73">
            <w:r w:rsidRPr="002E4C3F">
              <w:t>Develop &amp; execute scenario</w:t>
            </w:r>
            <w:r>
              <w:t>3</w:t>
            </w:r>
          </w:p>
        </w:tc>
        <w:tc>
          <w:tcPr>
            <w:tcW w:w="2126" w:type="dxa"/>
          </w:tcPr>
          <w:p w14:paraId="52660FDC" w14:textId="60A12A38" w:rsidR="0078761C" w:rsidRDefault="0078761C" w:rsidP="00B33F73">
            <w:r>
              <w:t>Completed</w:t>
            </w:r>
          </w:p>
        </w:tc>
        <w:tc>
          <w:tcPr>
            <w:tcW w:w="2977" w:type="dxa"/>
          </w:tcPr>
          <w:p w14:paraId="766A1460" w14:textId="6F2B691C" w:rsidR="0078761C" w:rsidRDefault="0078761C" w:rsidP="00B33F73">
            <w:r>
              <w:t>10-Jul-2018</w:t>
            </w:r>
          </w:p>
        </w:tc>
      </w:tr>
      <w:tr w:rsidR="0078761C" w14:paraId="22EC6D6B" w14:textId="06DC8127" w:rsidTr="0078761C">
        <w:tc>
          <w:tcPr>
            <w:tcW w:w="4390" w:type="dxa"/>
          </w:tcPr>
          <w:p w14:paraId="768DD32F" w14:textId="058C3AA4" w:rsidR="0078761C" w:rsidRDefault="0078761C" w:rsidP="00B33F73">
            <w:r w:rsidRPr="002E4C3F">
              <w:t>Develop &amp; execute scenario</w:t>
            </w:r>
            <w:r>
              <w:t>4</w:t>
            </w:r>
          </w:p>
        </w:tc>
        <w:tc>
          <w:tcPr>
            <w:tcW w:w="2126" w:type="dxa"/>
          </w:tcPr>
          <w:p w14:paraId="39EBB786" w14:textId="7A29D920" w:rsidR="0078761C" w:rsidRDefault="0078761C" w:rsidP="00B33F73">
            <w:r>
              <w:t>Completed</w:t>
            </w:r>
          </w:p>
        </w:tc>
        <w:tc>
          <w:tcPr>
            <w:tcW w:w="2977" w:type="dxa"/>
          </w:tcPr>
          <w:p w14:paraId="38BA337F" w14:textId="349CA39F" w:rsidR="0078761C" w:rsidRDefault="0078761C" w:rsidP="00B33F73">
            <w:r>
              <w:t>10-Jul-2018</w:t>
            </w:r>
          </w:p>
        </w:tc>
      </w:tr>
      <w:tr w:rsidR="0078761C" w14:paraId="01E2E846" w14:textId="1E8EF75E" w:rsidTr="0078761C">
        <w:tc>
          <w:tcPr>
            <w:tcW w:w="4390" w:type="dxa"/>
          </w:tcPr>
          <w:p w14:paraId="175A7DBF" w14:textId="289099F1" w:rsidR="0078761C" w:rsidRDefault="0078761C" w:rsidP="00B33F73">
            <w:r w:rsidRPr="002E4C3F">
              <w:t>Develop &amp; execute scenario</w:t>
            </w:r>
            <w:r>
              <w:t>5</w:t>
            </w:r>
          </w:p>
        </w:tc>
        <w:tc>
          <w:tcPr>
            <w:tcW w:w="2126" w:type="dxa"/>
          </w:tcPr>
          <w:p w14:paraId="0596B679" w14:textId="7E7752EA" w:rsidR="0078761C" w:rsidRDefault="0078761C" w:rsidP="00B33F73">
            <w:del w:id="9" w:author="Anh Duong" w:date="2018-07-20T10:16:00Z">
              <w:r w:rsidRPr="000D785A" w:rsidDel="00D61D5B">
                <w:delText>Not-started</w:delText>
              </w:r>
            </w:del>
            <w:ins w:id="10" w:author="Anh Duong" w:date="2018-07-20T10:16:00Z">
              <w:r w:rsidR="00D61D5B">
                <w:t>In-progress</w:t>
              </w:r>
            </w:ins>
          </w:p>
        </w:tc>
        <w:tc>
          <w:tcPr>
            <w:tcW w:w="2977" w:type="dxa"/>
          </w:tcPr>
          <w:p w14:paraId="3ED83E12" w14:textId="2BCD386D" w:rsidR="0078761C" w:rsidRDefault="0078761C" w:rsidP="00B33F73">
            <w:del w:id="11" w:author="Anh Duong" w:date="2018-07-20T10:17:00Z">
              <w:r w:rsidDel="00D61D5B">
                <w:delText>19</w:delText>
              </w:r>
            </w:del>
            <w:ins w:id="12" w:author="Anh Duong" w:date="2018-07-20T10:17:00Z">
              <w:r w:rsidR="00D61D5B">
                <w:t>26</w:t>
              </w:r>
            </w:ins>
            <w:r>
              <w:t>-Jul-2018</w:t>
            </w:r>
          </w:p>
        </w:tc>
      </w:tr>
      <w:tr w:rsidR="0078761C" w14:paraId="74E42BE6" w14:textId="41E918F1" w:rsidTr="0078761C">
        <w:tc>
          <w:tcPr>
            <w:tcW w:w="4390" w:type="dxa"/>
          </w:tcPr>
          <w:p w14:paraId="1ADD1DA3" w14:textId="7D32E1DE" w:rsidR="0078761C" w:rsidRDefault="0078761C" w:rsidP="00B33F73">
            <w:r w:rsidRPr="002E4C3F">
              <w:t>Develop &amp; execute scenario</w:t>
            </w:r>
            <w:r>
              <w:t>6</w:t>
            </w:r>
          </w:p>
        </w:tc>
        <w:tc>
          <w:tcPr>
            <w:tcW w:w="2126" w:type="dxa"/>
          </w:tcPr>
          <w:p w14:paraId="2FC6B395" w14:textId="37C789AD" w:rsidR="0078761C" w:rsidRDefault="0078761C" w:rsidP="00B33F73">
            <w:r w:rsidRPr="000D785A">
              <w:t>Not-started</w:t>
            </w:r>
          </w:p>
        </w:tc>
        <w:tc>
          <w:tcPr>
            <w:tcW w:w="2977" w:type="dxa"/>
          </w:tcPr>
          <w:p w14:paraId="7FA1B330" w14:textId="63BD7C67" w:rsidR="0078761C" w:rsidRDefault="0078761C" w:rsidP="00B33F73">
            <w:del w:id="13" w:author="Anh Duong" w:date="2018-07-20T10:17:00Z">
              <w:r w:rsidDel="00D61D5B">
                <w:delText>26-Jul-2018</w:delText>
              </w:r>
            </w:del>
            <w:ins w:id="14" w:author="Anh Duong" w:date="2018-07-20T10:17:00Z">
              <w:r w:rsidR="00D61D5B">
                <w:t>02-Aug-2018</w:t>
              </w:r>
            </w:ins>
          </w:p>
        </w:tc>
      </w:tr>
      <w:tr w:rsidR="0078761C" w14:paraId="5D543903" w14:textId="01004D59" w:rsidTr="0078761C">
        <w:tc>
          <w:tcPr>
            <w:tcW w:w="4390" w:type="dxa"/>
          </w:tcPr>
          <w:p w14:paraId="215CFBDB" w14:textId="11A8C209" w:rsidR="0078761C" w:rsidRDefault="0078761C" w:rsidP="00B33F73">
            <w:r w:rsidRPr="002E4C3F">
              <w:t>Develop &amp; execute scenario</w:t>
            </w:r>
            <w:r>
              <w:t>7</w:t>
            </w:r>
          </w:p>
        </w:tc>
        <w:tc>
          <w:tcPr>
            <w:tcW w:w="2126" w:type="dxa"/>
          </w:tcPr>
          <w:p w14:paraId="0736D349" w14:textId="7CF98D08" w:rsidR="0078761C" w:rsidRDefault="0078761C" w:rsidP="00B33F73">
            <w:r w:rsidRPr="000D785A">
              <w:t>Not-started</w:t>
            </w:r>
          </w:p>
        </w:tc>
        <w:tc>
          <w:tcPr>
            <w:tcW w:w="2977" w:type="dxa"/>
          </w:tcPr>
          <w:p w14:paraId="166D4B6D" w14:textId="5E31677F" w:rsidR="0078761C" w:rsidRDefault="0078761C" w:rsidP="00B33F73">
            <w:del w:id="15" w:author="Anh Duong" w:date="2018-07-20T10:17:00Z">
              <w:r w:rsidDel="00D61D5B">
                <w:delText>26-Jul-2018</w:delText>
              </w:r>
            </w:del>
            <w:ins w:id="16" w:author="Anh Duong" w:date="2018-07-20T10:17:00Z">
              <w:r w:rsidR="00D61D5B">
                <w:t>02-Aug-2018</w:t>
              </w:r>
            </w:ins>
          </w:p>
        </w:tc>
      </w:tr>
      <w:bookmarkEnd w:id="0"/>
    </w:tbl>
    <w:p w14:paraId="1E1AB60C" w14:textId="31A5CFC9" w:rsidR="00B33F73" w:rsidRDefault="00B33F73" w:rsidP="00B33F73"/>
    <w:p w14:paraId="30296DC5" w14:textId="31DB6924" w:rsidR="00656832" w:rsidRDefault="00656832" w:rsidP="00656832">
      <w:pPr>
        <w:pStyle w:val="Heading1"/>
      </w:pPr>
      <w:bookmarkStart w:id="17" w:name="_Hlk519845517"/>
      <w:bookmarkStart w:id="18" w:name="_GoBack"/>
      <w:r>
        <w:t>Automation Test Framework Design</w:t>
      </w:r>
    </w:p>
    <w:p w14:paraId="4064DCFB" w14:textId="77777777" w:rsidR="00656832" w:rsidRDefault="00656832" w:rsidP="00656832">
      <w:pPr>
        <w:pStyle w:val="ListParagraph"/>
        <w:numPr>
          <w:ilvl w:val="0"/>
          <w:numId w:val="1"/>
        </w:numPr>
      </w:pPr>
      <w:r>
        <w:t>Page Object Model</w:t>
      </w:r>
    </w:p>
    <w:p w14:paraId="787E6EC9" w14:textId="77777777" w:rsidR="00656832" w:rsidRDefault="00656832" w:rsidP="00656832">
      <w:pPr>
        <w:pStyle w:val="ListParagraph"/>
        <w:numPr>
          <w:ilvl w:val="0"/>
          <w:numId w:val="1"/>
        </w:numPr>
      </w:pPr>
      <w:r>
        <w:t>Modular Driven Framework</w:t>
      </w:r>
    </w:p>
    <w:p w14:paraId="256CFA8D" w14:textId="77777777" w:rsidR="00656832" w:rsidRDefault="00656832" w:rsidP="00656832">
      <w:pPr>
        <w:pStyle w:val="ListParagraph"/>
        <w:numPr>
          <w:ilvl w:val="0"/>
          <w:numId w:val="1"/>
        </w:numPr>
      </w:pPr>
      <w:r>
        <w:t>Functions Parameters</w:t>
      </w:r>
    </w:p>
    <w:p w14:paraId="60D4AB7E" w14:textId="77777777" w:rsidR="00656832" w:rsidRDefault="00656832" w:rsidP="00656832">
      <w:pPr>
        <w:pStyle w:val="ListParagraph"/>
        <w:numPr>
          <w:ilvl w:val="0"/>
          <w:numId w:val="1"/>
        </w:numPr>
      </w:pPr>
      <w:r>
        <w:t>Constant Variable</w:t>
      </w:r>
    </w:p>
    <w:p w14:paraId="59C3EA6C" w14:textId="77777777" w:rsidR="00656832" w:rsidRDefault="00656832" w:rsidP="00656832">
      <w:pPr>
        <w:pStyle w:val="ListParagraph"/>
        <w:numPr>
          <w:ilvl w:val="0"/>
          <w:numId w:val="1"/>
        </w:numPr>
      </w:pPr>
      <w:r>
        <w:t>Data Driven Framework</w:t>
      </w:r>
    </w:p>
    <w:p w14:paraId="4C050F6B" w14:textId="77777777" w:rsidR="00656832" w:rsidRDefault="00656832" w:rsidP="00656832">
      <w:pPr>
        <w:pStyle w:val="ListParagraph"/>
        <w:numPr>
          <w:ilvl w:val="0"/>
          <w:numId w:val="1"/>
        </w:numPr>
      </w:pPr>
      <w:r>
        <w:t>Log4J</w:t>
      </w:r>
    </w:p>
    <w:p w14:paraId="792D6212" w14:textId="77777777" w:rsidR="00656832" w:rsidRDefault="00656832" w:rsidP="00656832">
      <w:pPr>
        <w:pStyle w:val="ListParagraph"/>
        <w:numPr>
          <w:ilvl w:val="0"/>
          <w:numId w:val="1"/>
        </w:numPr>
      </w:pPr>
      <w:r>
        <w:t>Test NG Reporting</w:t>
      </w:r>
    </w:p>
    <w:p w14:paraId="5D184373" w14:textId="77777777" w:rsidR="00656832" w:rsidRDefault="00656832" w:rsidP="00656832">
      <w:pPr>
        <w:pStyle w:val="ListParagraph"/>
        <w:numPr>
          <w:ilvl w:val="0"/>
          <w:numId w:val="1"/>
        </w:numPr>
      </w:pPr>
      <w:r>
        <w:t>User Defined Function</w:t>
      </w:r>
    </w:p>
    <w:p w14:paraId="06E076CF" w14:textId="77777777" w:rsidR="00656832" w:rsidRPr="00B33F73" w:rsidRDefault="00656832" w:rsidP="00656832">
      <w:pPr>
        <w:pStyle w:val="ListParagraph"/>
        <w:numPr>
          <w:ilvl w:val="0"/>
          <w:numId w:val="1"/>
        </w:numPr>
        <w:rPr>
          <w:i/>
        </w:rPr>
      </w:pPr>
      <w:r w:rsidRPr="00B33F73">
        <w:rPr>
          <w:i/>
        </w:rPr>
        <w:t>Object Repository – coming soon</w:t>
      </w:r>
    </w:p>
    <w:p w14:paraId="3237314B" w14:textId="77777777" w:rsidR="00656832" w:rsidRDefault="00656832" w:rsidP="00656832">
      <w:pPr>
        <w:pStyle w:val="ListParagraph"/>
        <w:numPr>
          <w:ilvl w:val="0"/>
          <w:numId w:val="1"/>
        </w:numPr>
        <w:rPr>
          <w:i/>
        </w:rPr>
      </w:pPr>
      <w:r w:rsidRPr="00B33F73">
        <w:rPr>
          <w:i/>
        </w:rPr>
        <w:t>Exception Handling – coming soon</w:t>
      </w:r>
    </w:p>
    <w:p w14:paraId="412128DD" w14:textId="495D48F1" w:rsidR="00656832" w:rsidRDefault="00656832" w:rsidP="00656832">
      <w:pPr>
        <w:pStyle w:val="ListParagraph"/>
        <w:numPr>
          <w:ilvl w:val="0"/>
          <w:numId w:val="1"/>
        </w:numPr>
        <w:rPr>
          <w:i/>
        </w:rPr>
      </w:pPr>
      <w:r w:rsidRPr="00656832">
        <w:rPr>
          <w:i/>
        </w:rPr>
        <w:t>CI – coming soon</w:t>
      </w:r>
    </w:p>
    <w:p w14:paraId="1AC42E9A" w14:textId="39464282" w:rsidR="00656832" w:rsidRDefault="00656832" w:rsidP="00656832">
      <w:pPr>
        <w:pStyle w:val="Heading1"/>
      </w:pPr>
      <w:r>
        <w:t>Framework Introduction</w:t>
      </w:r>
    </w:p>
    <w:p w14:paraId="57725450" w14:textId="1EF17481" w:rsidR="002301EB" w:rsidRDefault="002301EB" w:rsidP="002301EB">
      <w:pPr>
        <w:pStyle w:val="ListParagraph"/>
        <w:numPr>
          <w:ilvl w:val="0"/>
          <w:numId w:val="4"/>
        </w:numPr>
      </w:pPr>
      <w:r>
        <w:t>Test tools: Selenium web driver 3.x, TestNG, AutoIT, Apache POI APIs, JUNIT</w:t>
      </w:r>
      <w:ins w:id="19" w:author="Anh Duong" w:date="2018-07-20T10:18:00Z">
        <w:r w:rsidR="00D61D5B">
          <w:t>, JSON</w:t>
        </w:r>
      </w:ins>
    </w:p>
    <w:p w14:paraId="05D620BC" w14:textId="41A1B585" w:rsidR="002301EB" w:rsidRDefault="002301EB" w:rsidP="002301EB">
      <w:pPr>
        <w:pStyle w:val="ListParagraph"/>
        <w:numPr>
          <w:ilvl w:val="0"/>
          <w:numId w:val="4"/>
        </w:numPr>
      </w:pPr>
      <w:r>
        <w:t>Programming language: JAVA</w:t>
      </w:r>
    </w:p>
    <w:p w14:paraId="73BD7D64" w14:textId="6F2451B5" w:rsidR="002301EB" w:rsidRDefault="002301EB" w:rsidP="002301EB">
      <w:pPr>
        <w:pStyle w:val="ListParagraph"/>
        <w:numPr>
          <w:ilvl w:val="0"/>
          <w:numId w:val="4"/>
        </w:numPr>
      </w:pPr>
      <w:proofErr w:type="spellStart"/>
      <w:r>
        <w:t>appModule</w:t>
      </w:r>
      <w:proofErr w:type="spellEnd"/>
      <w:r>
        <w:t xml:space="preserve">:  Modular driven </w:t>
      </w:r>
      <w:r w:rsidR="00DE2209">
        <w:t xml:space="preserve">concept </w:t>
      </w:r>
      <w:r>
        <w:t>that store</w:t>
      </w:r>
      <w:r w:rsidR="00DE2209">
        <w:t>s</w:t>
      </w:r>
      <w:r>
        <w:t xml:space="preserve"> all user defined functions, common </w:t>
      </w:r>
      <w:r w:rsidR="00DE2209">
        <w:t xml:space="preserve">and re-usable methods. </w:t>
      </w:r>
    </w:p>
    <w:bookmarkEnd w:id="17"/>
    <w:bookmarkEnd w:id="18"/>
    <w:p w14:paraId="44BA45E4" w14:textId="16B99082" w:rsidR="00DE2209" w:rsidRDefault="00DE2209" w:rsidP="002301EB">
      <w:pPr>
        <w:pStyle w:val="ListParagraph"/>
        <w:numPr>
          <w:ilvl w:val="0"/>
          <w:numId w:val="4"/>
        </w:numPr>
      </w:pPr>
      <w:proofErr w:type="spellStart"/>
      <w:r>
        <w:lastRenderedPageBreak/>
        <w:t>pageObjects</w:t>
      </w:r>
      <w:proofErr w:type="spellEnd"/>
      <w:r>
        <w:t xml:space="preserve">: Page Object Model that contains functions and objects of each page. Input is web drive and output </w:t>
      </w:r>
      <w:proofErr w:type="gramStart"/>
      <w:r>
        <w:t>is</w:t>
      </w:r>
      <w:proofErr w:type="gramEnd"/>
      <w:r>
        <w:t xml:space="preserve"> class object of next page.</w:t>
      </w:r>
    </w:p>
    <w:p w14:paraId="67E98AFD" w14:textId="6D48B1EE" w:rsidR="00DE2209" w:rsidRDefault="00DE2209" w:rsidP="002301EB">
      <w:pPr>
        <w:pStyle w:val="ListParagraph"/>
        <w:numPr>
          <w:ilvl w:val="0"/>
          <w:numId w:val="4"/>
        </w:numPr>
      </w:pPr>
      <w:r>
        <w:t>Tests: highest layer of POM where each test scenario having its class. These tests will be executed within TestNG test suit, testing.xml</w:t>
      </w:r>
    </w:p>
    <w:p w14:paraId="554371CD" w14:textId="693207AA" w:rsidR="00DE2209" w:rsidRDefault="00DE2209" w:rsidP="002301EB">
      <w:pPr>
        <w:pStyle w:val="ListParagraph"/>
        <w:numPr>
          <w:ilvl w:val="0"/>
          <w:numId w:val="4"/>
        </w:numPr>
      </w:pPr>
      <w:proofErr w:type="spellStart"/>
      <w:r>
        <w:t>testData</w:t>
      </w:r>
      <w:proofErr w:type="spellEnd"/>
      <w:r>
        <w:t xml:space="preserve">: Data Driven that allows users to separate data and test using excel and apache POI APIs.  If data or functionality change, no big impacts on the others. Test cases could be executed with different data sets. </w:t>
      </w:r>
    </w:p>
    <w:p w14:paraId="3F5D05B6" w14:textId="0F37FE89" w:rsidR="00DE2209" w:rsidRDefault="00DE2209" w:rsidP="002301EB">
      <w:pPr>
        <w:pStyle w:val="ListParagraph"/>
        <w:numPr>
          <w:ilvl w:val="0"/>
          <w:numId w:val="4"/>
        </w:numPr>
      </w:pPr>
      <w:r>
        <w:t xml:space="preserve">Utility: contains classes that provide Constant Variable, Excel </w:t>
      </w:r>
      <w:proofErr w:type="spellStart"/>
      <w:r>
        <w:t>Util</w:t>
      </w:r>
      <w:proofErr w:type="spellEnd"/>
      <w:r>
        <w:t xml:space="preserve"> and Log4J.</w:t>
      </w:r>
    </w:p>
    <w:p w14:paraId="5F6CA055" w14:textId="32CE57E9" w:rsidR="002301EB" w:rsidRDefault="002301EB" w:rsidP="00344C45">
      <w:pPr>
        <w:pStyle w:val="ListParagraph"/>
      </w:pPr>
      <w:r>
        <w:rPr>
          <w:noProof/>
        </w:rPr>
        <w:drawing>
          <wp:inline distT="0" distB="0" distL="0" distR="0" wp14:anchorId="62385B47" wp14:editId="038DC869">
            <wp:extent cx="3030855" cy="3860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855" cy="3860800"/>
                    </a:xfrm>
                    <a:prstGeom prst="rect">
                      <a:avLst/>
                    </a:prstGeom>
                    <a:noFill/>
                    <a:ln>
                      <a:noFill/>
                    </a:ln>
                  </pic:spPr>
                </pic:pic>
              </a:graphicData>
            </a:graphic>
          </wp:inline>
        </w:drawing>
      </w:r>
    </w:p>
    <w:p w14:paraId="310F58E4" w14:textId="3E2C648F" w:rsidR="00344C45" w:rsidRDefault="00344C45" w:rsidP="00344C45">
      <w:pPr>
        <w:pStyle w:val="Heading1"/>
      </w:pPr>
      <w:r>
        <w:t>Source Code</w:t>
      </w:r>
    </w:p>
    <w:p w14:paraId="481A8922" w14:textId="1D0E2DBC" w:rsidR="00344C45" w:rsidRDefault="00507AB3" w:rsidP="00507AB3">
      <w:pPr>
        <w:pStyle w:val="ListParagraph"/>
        <w:numPr>
          <w:ilvl w:val="0"/>
          <w:numId w:val="5"/>
        </w:numPr>
      </w:pPr>
      <w:r>
        <w:t xml:space="preserve">Git hub: </w:t>
      </w:r>
      <w:r w:rsidR="00344C45">
        <w:t xml:space="preserve"> </w:t>
      </w:r>
      <w:hyperlink r:id="rId10" w:history="1">
        <w:r w:rsidR="00344C45" w:rsidRPr="00E9031A">
          <w:rPr>
            <w:rStyle w:val="Hyperlink"/>
          </w:rPr>
          <w:t>https://github.com/anhtduong/automation</w:t>
        </w:r>
      </w:hyperlink>
    </w:p>
    <w:p w14:paraId="3EF0A18A" w14:textId="755FB856" w:rsidR="00344C45" w:rsidRDefault="00344C45" w:rsidP="00507AB3">
      <w:pPr>
        <w:pStyle w:val="ListParagraph"/>
        <w:numPr>
          <w:ilvl w:val="0"/>
          <w:numId w:val="5"/>
        </w:numPr>
      </w:pPr>
      <w:r>
        <w:t xml:space="preserve">Source </w:t>
      </w:r>
      <w:r w:rsidR="00507AB3">
        <w:t xml:space="preserve">Code: </w:t>
      </w:r>
      <w:hyperlink r:id="rId11" w:history="1">
        <w:r w:rsidR="00507AB3" w:rsidRPr="00E9031A">
          <w:rPr>
            <w:rStyle w:val="Hyperlink"/>
          </w:rPr>
          <w:t>https://github.com/anhtduong/automation/tree/master/maven/src/main/java</w:t>
        </w:r>
      </w:hyperlink>
    </w:p>
    <w:p w14:paraId="742FB705" w14:textId="337A6C74" w:rsidR="00507AB3" w:rsidRDefault="00507AB3" w:rsidP="00507AB3">
      <w:pPr>
        <w:pStyle w:val="ListParagraph"/>
        <w:numPr>
          <w:ilvl w:val="0"/>
          <w:numId w:val="5"/>
        </w:numPr>
      </w:pPr>
      <w:r>
        <w:t xml:space="preserve">Log File: </w:t>
      </w:r>
      <w:hyperlink r:id="rId12" w:history="1">
        <w:r w:rsidRPr="00E9031A">
          <w:rPr>
            <w:rStyle w:val="Hyperlink"/>
          </w:rPr>
          <w:t>https://github.com/anhtduong/automation/tree/master/maven/logfile.log</w:t>
        </w:r>
      </w:hyperlink>
    </w:p>
    <w:p w14:paraId="5A54E3AE" w14:textId="5BC1045E" w:rsidR="00507AB3" w:rsidRDefault="00507AB3" w:rsidP="00507AB3">
      <w:pPr>
        <w:pStyle w:val="ListParagraph"/>
        <w:numPr>
          <w:ilvl w:val="0"/>
          <w:numId w:val="5"/>
        </w:numPr>
      </w:pPr>
      <w:r>
        <w:t xml:space="preserve">TestNG Report: </w:t>
      </w:r>
      <w:hyperlink r:id="rId13" w:history="1">
        <w:r w:rsidRPr="00E9031A">
          <w:rPr>
            <w:rStyle w:val="Hyperlink"/>
          </w:rPr>
          <w:t>https://github.com/anhtduong/automation/tree/master/maven/test-output/E-commerce%20Shopping/Test.html</w:t>
        </w:r>
      </w:hyperlink>
    </w:p>
    <w:p w14:paraId="46A6ED96" w14:textId="77777777" w:rsidR="00507AB3" w:rsidRDefault="00507AB3" w:rsidP="00507AB3">
      <w:pPr>
        <w:pStyle w:val="ListParagraph"/>
      </w:pPr>
    </w:p>
    <w:p w14:paraId="3E1F7116" w14:textId="1B7476F1" w:rsidR="00507AB3" w:rsidRDefault="00507AB3" w:rsidP="00507AB3">
      <w:pPr>
        <w:pStyle w:val="Heading1"/>
      </w:pPr>
      <w:r>
        <w:t>How to Run Test</w:t>
      </w:r>
    </w:p>
    <w:p w14:paraId="5E03ACB4" w14:textId="0454B5C7" w:rsidR="00507AB3" w:rsidRDefault="00507AB3" w:rsidP="00507AB3">
      <w:pPr>
        <w:pStyle w:val="ListParagraph"/>
        <w:numPr>
          <w:ilvl w:val="0"/>
          <w:numId w:val="6"/>
        </w:numPr>
      </w:pPr>
      <w:r>
        <w:t>Clone or Download the copy from Git hub</w:t>
      </w:r>
    </w:p>
    <w:p w14:paraId="40CE583A" w14:textId="11F5313B" w:rsidR="00507AB3" w:rsidRDefault="00507AB3" w:rsidP="00507AB3">
      <w:pPr>
        <w:pStyle w:val="ListParagraph"/>
        <w:numPr>
          <w:ilvl w:val="0"/>
          <w:numId w:val="6"/>
        </w:numPr>
      </w:pPr>
      <w:r>
        <w:t>Configure Gecko driver path in Constant.java</w:t>
      </w:r>
    </w:p>
    <w:p w14:paraId="066E536B" w14:textId="2210700B" w:rsidR="00507AB3" w:rsidRPr="00507AB3" w:rsidRDefault="00507AB3" w:rsidP="00507AB3">
      <w:pPr>
        <w:pStyle w:val="ListParagraph"/>
        <w:numPr>
          <w:ilvl w:val="0"/>
          <w:numId w:val="6"/>
        </w:numPr>
      </w:pPr>
      <w:r>
        <w:t>Setup Java, Selenium, TestNG, and APIs</w:t>
      </w:r>
    </w:p>
    <w:p w14:paraId="326A20B2" w14:textId="77777777" w:rsidR="00507AB3" w:rsidDel="00D61D5B" w:rsidRDefault="00507AB3" w:rsidP="00507AB3">
      <w:pPr>
        <w:pStyle w:val="ListParagraph"/>
        <w:rPr>
          <w:del w:id="20" w:author="Anh Duong" w:date="2018-07-20T10:18:00Z"/>
        </w:rPr>
      </w:pPr>
    </w:p>
    <w:p w14:paraId="6931FF27" w14:textId="77777777" w:rsidR="00507AB3" w:rsidRPr="00344C45" w:rsidRDefault="00507AB3" w:rsidP="00344C45"/>
    <w:sectPr w:rsidR="00507AB3" w:rsidRPr="00344C45" w:rsidSect="000646D9">
      <w:footerReference w:type="default" r:id="rId14"/>
      <w:pgSz w:w="11906" w:h="16838"/>
      <w:pgMar w:top="1418"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8275C" w14:textId="77777777" w:rsidR="00227E67" w:rsidRDefault="00227E67" w:rsidP="008F1D7C">
      <w:pPr>
        <w:spacing w:after="0" w:line="240" w:lineRule="auto"/>
      </w:pPr>
      <w:r>
        <w:separator/>
      </w:r>
    </w:p>
  </w:endnote>
  <w:endnote w:type="continuationSeparator" w:id="0">
    <w:p w14:paraId="7EA35299" w14:textId="77777777" w:rsidR="00227E67" w:rsidRDefault="00227E67" w:rsidP="008F1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7EB8" w14:textId="77777777" w:rsidR="008F1D7C" w:rsidRDefault="008F1D7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2A67E8" w14:textId="77777777" w:rsidR="008F1D7C" w:rsidRDefault="008F1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3023A" w14:textId="77777777" w:rsidR="00227E67" w:rsidRDefault="00227E67" w:rsidP="008F1D7C">
      <w:pPr>
        <w:spacing w:after="0" w:line="240" w:lineRule="auto"/>
      </w:pPr>
      <w:r>
        <w:separator/>
      </w:r>
    </w:p>
  </w:footnote>
  <w:footnote w:type="continuationSeparator" w:id="0">
    <w:p w14:paraId="1FFDBACF" w14:textId="77777777" w:rsidR="00227E67" w:rsidRDefault="00227E67" w:rsidP="008F1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2BA"/>
    <w:multiLevelType w:val="hybridMultilevel"/>
    <w:tmpl w:val="14C88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F428D"/>
    <w:multiLevelType w:val="hybridMultilevel"/>
    <w:tmpl w:val="D0A24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7E6B4A"/>
    <w:multiLevelType w:val="hybridMultilevel"/>
    <w:tmpl w:val="9A5652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C04367"/>
    <w:multiLevelType w:val="hybridMultilevel"/>
    <w:tmpl w:val="34028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4D50BC"/>
    <w:multiLevelType w:val="hybridMultilevel"/>
    <w:tmpl w:val="13DAE5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821103"/>
    <w:multiLevelType w:val="hybridMultilevel"/>
    <w:tmpl w:val="83BE7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h Duong">
    <w15:presenceInfo w15:providerId="AD" w15:userId="S-1-5-21-3862023818-561856838-1454042042-290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73"/>
    <w:rsid w:val="000646D9"/>
    <w:rsid w:val="000825BB"/>
    <w:rsid w:val="00227E67"/>
    <w:rsid w:val="002301EB"/>
    <w:rsid w:val="00344C45"/>
    <w:rsid w:val="00424FA8"/>
    <w:rsid w:val="00507AB3"/>
    <w:rsid w:val="00656832"/>
    <w:rsid w:val="0078761C"/>
    <w:rsid w:val="008F1D7C"/>
    <w:rsid w:val="00B205C4"/>
    <w:rsid w:val="00B268CF"/>
    <w:rsid w:val="00B33F73"/>
    <w:rsid w:val="00D61D5B"/>
    <w:rsid w:val="00DE22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1E41"/>
  <w15:chartTrackingRefBased/>
  <w15:docId w15:val="{E1E91838-E7BC-471D-BFC1-A60E2B8B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F73"/>
    <w:pPr>
      <w:ind w:left="720"/>
      <w:contextualSpacing/>
    </w:pPr>
  </w:style>
  <w:style w:type="character" w:customStyle="1" w:styleId="Heading1Char">
    <w:name w:val="Heading 1 Char"/>
    <w:basedOn w:val="DefaultParagraphFont"/>
    <w:link w:val="Heading1"/>
    <w:uiPriority w:val="9"/>
    <w:rsid w:val="00B33F7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33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825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25BB"/>
    <w:rPr>
      <w:rFonts w:eastAsiaTheme="minorEastAsia"/>
      <w:lang w:val="en-US"/>
    </w:rPr>
  </w:style>
  <w:style w:type="character" w:styleId="Hyperlink">
    <w:name w:val="Hyperlink"/>
    <w:basedOn w:val="DefaultParagraphFont"/>
    <w:uiPriority w:val="99"/>
    <w:unhideWhenUsed/>
    <w:rsid w:val="00B205C4"/>
    <w:rPr>
      <w:color w:val="0563C1" w:themeColor="hyperlink"/>
      <w:u w:val="single"/>
    </w:rPr>
  </w:style>
  <w:style w:type="character" w:styleId="UnresolvedMention">
    <w:name w:val="Unresolved Mention"/>
    <w:basedOn w:val="DefaultParagraphFont"/>
    <w:uiPriority w:val="99"/>
    <w:semiHidden/>
    <w:unhideWhenUsed/>
    <w:rsid w:val="00B205C4"/>
    <w:rPr>
      <w:color w:val="605E5C"/>
      <w:shd w:val="clear" w:color="auto" w:fill="E1DFDD"/>
    </w:rPr>
  </w:style>
  <w:style w:type="paragraph" w:styleId="Header">
    <w:name w:val="header"/>
    <w:basedOn w:val="Normal"/>
    <w:link w:val="HeaderChar"/>
    <w:uiPriority w:val="99"/>
    <w:unhideWhenUsed/>
    <w:rsid w:val="008F1D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D7C"/>
  </w:style>
  <w:style w:type="paragraph" w:styleId="Footer">
    <w:name w:val="footer"/>
    <w:basedOn w:val="Normal"/>
    <w:link w:val="FooterChar"/>
    <w:uiPriority w:val="99"/>
    <w:unhideWhenUsed/>
    <w:rsid w:val="008F1D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11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 TargetMode="External"/><Relationship Id="rId13" Type="http://schemas.openxmlformats.org/officeDocument/2006/relationships/hyperlink" Target="https://github.com/anhtduong/automation/tree/master/maven/test-output/E-commerce%20Shopping/Tes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nhtduong/automation/tree/master/maven/logfile.lo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htduong/automation/tree/master/maven/src/main/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nhtduong/autom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94096F5CAA48DBAB82306EAA0DABDB"/>
        <w:category>
          <w:name w:val="General"/>
          <w:gallery w:val="placeholder"/>
        </w:category>
        <w:types>
          <w:type w:val="bbPlcHdr"/>
        </w:types>
        <w:behaviors>
          <w:behavior w:val="content"/>
        </w:behaviors>
        <w:guid w:val="{B70BD804-C6FA-4905-9D07-6F88FE2EFA31}"/>
      </w:docPartPr>
      <w:docPartBody>
        <w:p w:rsidR="000D5BA5" w:rsidRDefault="00466E37" w:rsidP="00466E37">
          <w:pPr>
            <w:pStyle w:val="8894096F5CAA48DBAB82306EAA0DABDB"/>
          </w:pPr>
          <w:r>
            <w:rPr>
              <w:color w:val="2F5496" w:themeColor="accent1" w:themeShade="BF"/>
              <w:sz w:val="24"/>
              <w:szCs w:val="24"/>
            </w:rPr>
            <w:t>[Company name]</w:t>
          </w:r>
        </w:p>
      </w:docPartBody>
    </w:docPart>
    <w:docPart>
      <w:docPartPr>
        <w:name w:val="48466F7C868A4BB18BF7FEE622BBB462"/>
        <w:category>
          <w:name w:val="General"/>
          <w:gallery w:val="placeholder"/>
        </w:category>
        <w:types>
          <w:type w:val="bbPlcHdr"/>
        </w:types>
        <w:behaviors>
          <w:behavior w:val="content"/>
        </w:behaviors>
        <w:guid w:val="{3F227CCA-5C6B-4417-ABEF-5985A610222A}"/>
      </w:docPartPr>
      <w:docPartBody>
        <w:p w:rsidR="000D5BA5" w:rsidRDefault="00466E37" w:rsidP="00466E37">
          <w:pPr>
            <w:pStyle w:val="48466F7C868A4BB18BF7FEE622BBB462"/>
          </w:pPr>
          <w:r>
            <w:rPr>
              <w:rFonts w:asciiTheme="majorHAnsi" w:eastAsiaTheme="majorEastAsia" w:hAnsiTheme="majorHAnsi" w:cstheme="majorBidi"/>
              <w:color w:val="4472C4" w:themeColor="accent1"/>
              <w:sz w:val="88"/>
              <w:szCs w:val="88"/>
            </w:rPr>
            <w:t>[Document title]</w:t>
          </w:r>
        </w:p>
      </w:docPartBody>
    </w:docPart>
    <w:docPart>
      <w:docPartPr>
        <w:name w:val="489473B91881433787F0644A5BAEA6F3"/>
        <w:category>
          <w:name w:val="General"/>
          <w:gallery w:val="placeholder"/>
        </w:category>
        <w:types>
          <w:type w:val="bbPlcHdr"/>
        </w:types>
        <w:behaviors>
          <w:behavior w:val="content"/>
        </w:behaviors>
        <w:guid w:val="{5B2CB0CD-1033-46FD-8455-FFAFF0159F0F}"/>
      </w:docPartPr>
      <w:docPartBody>
        <w:p w:rsidR="000D5BA5" w:rsidRDefault="00466E37" w:rsidP="00466E37">
          <w:pPr>
            <w:pStyle w:val="489473B91881433787F0644A5BAEA6F3"/>
          </w:pPr>
          <w:r>
            <w:rPr>
              <w:color w:val="2F5496" w:themeColor="accent1" w:themeShade="BF"/>
              <w:sz w:val="24"/>
              <w:szCs w:val="24"/>
            </w:rPr>
            <w:t>[Document subtitle]</w:t>
          </w:r>
        </w:p>
      </w:docPartBody>
    </w:docPart>
    <w:docPart>
      <w:docPartPr>
        <w:name w:val="2917DBBB9D0344F089D0D87097DEBB2B"/>
        <w:category>
          <w:name w:val="General"/>
          <w:gallery w:val="placeholder"/>
        </w:category>
        <w:types>
          <w:type w:val="bbPlcHdr"/>
        </w:types>
        <w:behaviors>
          <w:behavior w:val="content"/>
        </w:behaviors>
        <w:guid w:val="{6860D5F3-1B19-473D-BF99-12F8315D3A90}"/>
      </w:docPartPr>
      <w:docPartBody>
        <w:p w:rsidR="000D5BA5" w:rsidRDefault="00466E37" w:rsidP="00466E37">
          <w:pPr>
            <w:pStyle w:val="2917DBBB9D0344F089D0D87097DEBB2B"/>
          </w:pPr>
          <w:r>
            <w:rPr>
              <w:color w:val="4472C4" w:themeColor="accent1"/>
              <w:sz w:val="28"/>
              <w:szCs w:val="28"/>
            </w:rPr>
            <w:t>[Author name]</w:t>
          </w:r>
        </w:p>
      </w:docPartBody>
    </w:docPart>
    <w:docPart>
      <w:docPartPr>
        <w:name w:val="66A5C73104044115BECB82BC483A1CB9"/>
        <w:category>
          <w:name w:val="General"/>
          <w:gallery w:val="placeholder"/>
        </w:category>
        <w:types>
          <w:type w:val="bbPlcHdr"/>
        </w:types>
        <w:behaviors>
          <w:behavior w:val="content"/>
        </w:behaviors>
        <w:guid w:val="{81176B1D-A9AC-4B6A-A247-D672B87794DE}"/>
      </w:docPartPr>
      <w:docPartBody>
        <w:p w:rsidR="000D5BA5" w:rsidRDefault="00466E37" w:rsidP="00466E37">
          <w:pPr>
            <w:pStyle w:val="66A5C73104044115BECB82BC483A1CB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37"/>
    <w:rsid w:val="000D5BA5"/>
    <w:rsid w:val="00466E37"/>
    <w:rsid w:val="006C5FCE"/>
    <w:rsid w:val="00A47C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94096F5CAA48DBAB82306EAA0DABDB">
    <w:name w:val="8894096F5CAA48DBAB82306EAA0DABDB"/>
    <w:rsid w:val="00466E37"/>
  </w:style>
  <w:style w:type="paragraph" w:customStyle="1" w:styleId="48466F7C868A4BB18BF7FEE622BBB462">
    <w:name w:val="48466F7C868A4BB18BF7FEE622BBB462"/>
    <w:rsid w:val="00466E37"/>
  </w:style>
  <w:style w:type="paragraph" w:customStyle="1" w:styleId="489473B91881433787F0644A5BAEA6F3">
    <w:name w:val="489473B91881433787F0644A5BAEA6F3"/>
    <w:rsid w:val="00466E37"/>
  </w:style>
  <w:style w:type="paragraph" w:customStyle="1" w:styleId="2917DBBB9D0344F089D0D87097DEBB2B">
    <w:name w:val="2917DBBB9D0344F089D0D87097DEBB2B"/>
    <w:rsid w:val="00466E37"/>
  </w:style>
  <w:style w:type="paragraph" w:customStyle="1" w:styleId="66A5C73104044115BECB82BC483A1CB9">
    <w:name w:val="66A5C73104044115BECB82BC483A1CB9"/>
    <w:rsid w:val="00466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DXC Technology</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e-Commercial Shopping Automation Test</dc:title>
  <dc:subject>Version: 0.1</dc:subject>
  <dc:creator>Anh Duong</dc:creator>
  <cp:keywords/>
  <dc:description/>
  <cp:lastModifiedBy>Anh Duong</cp:lastModifiedBy>
  <cp:revision>9</cp:revision>
  <dcterms:created xsi:type="dcterms:W3CDTF">2018-07-11T06:52:00Z</dcterms:created>
  <dcterms:modified xsi:type="dcterms:W3CDTF">2018-07-20T00:23:00Z</dcterms:modified>
</cp:coreProperties>
</file>